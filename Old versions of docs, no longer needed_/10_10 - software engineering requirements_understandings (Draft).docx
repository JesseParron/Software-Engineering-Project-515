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Week 5 (10/10)   Improved/enhanced version of the project-document submitted thus far.. </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3">
      <w:pPr>
        <w:ind w:left="0" w:firstLine="720"/>
        <w:jc w:val="both"/>
        <w:rPr>
          <w:sz w:val="28"/>
          <w:szCs w:val="28"/>
        </w:rPr>
      </w:pPr>
      <w:r w:rsidDel="00000000" w:rsidR="00000000" w:rsidRPr="00000000">
        <w:rPr>
          <w:sz w:val="28"/>
          <w:szCs w:val="28"/>
          <w:rtl w:val="0"/>
        </w:rPr>
        <w:t xml:space="preserve">The main purpose of the functional specification is to explain what goals you are going to achieve for your Project, as opposed to how you will accomplish these goals. The functional specification, coupled with a management plan (which we will not write up formally) and a design (to be dealt with later), describe the proposal to your client. When accepted, these documents are a contract between you and your client about what you plan to deliver (and what he/she agrees to accept). </w:t>
      </w:r>
      <w:r w:rsidDel="00000000" w:rsidR="00000000" w:rsidRPr="00000000">
        <w:rPr>
          <w:sz w:val="28"/>
          <w:szCs w:val="28"/>
          <w:u w:val="single"/>
          <w:rtl w:val="0"/>
        </w:rPr>
        <w:t xml:space="preserve">Changes can be negotiated later and should be recorded as an appendix to this document</w:t>
      </w:r>
      <w:r w:rsidDel="00000000" w:rsidR="00000000" w:rsidRPr="00000000">
        <w:rPr>
          <w:sz w:val="28"/>
          <w:szCs w:val="28"/>
          <w:rtl w:val="0"/>
        </w:rPr>
        <w:t xml:space="preserve">. In writing this document, therefore, you should keep in mind that your audience will be a client (who in general is not an expert in computer science/software engineering) and your team members, who will want to refer back to this document particularly to be reminded of what they are supposed to be doing. The fact is that, in this course your client is just a user, and that your documents will be graded should encourage you to think and write as carefully as possible. </w:t>
      </w:r>
    </w:p>
    <w:p w:rsidR="00000000" w:rsidDel="00000000" w:rsidP="00000000" w:rsidRDefault="00000000" w:rsidRPr="00000000" w14:paraId="0000000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line="480" w:lineRule="auto"/>
        <w:ind w:left="72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AVA An Automated Voice Activated Advisement System</w:t>
      </w:r>
    </w:p>
    <w:p w:rsidR="00000000" w:rsidDel="00000000" w:rsidP="00000000" w:rsidRDefault="00000000" w:rsidRPr="00000000" w14:paraId="0000000E">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Requirements/Specifications Draft</w:t>
      </w:r>
    </w:p>
    <w:p w:rsidR="00000000" w:rsidDel="00000000" w:rsidP="00000000" w:rsidRDefault="00000000" w:rsidRPr="00000000" w14:paraId="0000000F">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The Software Gurus</w:t>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Obidat</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Parron</w:t>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Asencio</w:t>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Ferdetta</w:t>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Sumit Mistry</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515</w:t>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2022</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Johnson</w:t>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10, 2022</w:t>
      </w:r>
      <w:r w:rsidDel="00000000" w:rsidR="00000000" w:rsidRPr="00000000">
        <w:br w:type="page"/>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Scope: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College campuses are known for having a surplus of majors/minors and hundreds to thousands of potential options for classes a student may need to take. With that being said, it may be hard to figure out which courses one should take when pursuing a degree. Students may accidentally take classes they don’t need, or take too many classes and overload themselves. In order to advise students in an efficient manner that doesn’t take too many labor hours, a voice activated </w:t>
      </w:r>
      <w:r w:rsidDel="00000000" w:rsidR="00000000" w:rsidRPr="00000000">
        <w:rPr>
          <w:rFonts w:ascii="Times New Roman" w:cs="Times New Roman" w:eastAsia="Times New Roman" w:hAnsi="Times New Roman"/>
          <w:sz w:val="24"/>
          <w:szCs w:val="24"/>
          <w:rtl w:val="0"/>
        </w:rPr>
        <w:t xml:space="preserve">advisement</w:t>
      </w:r>
      <w:r w:rsidDel="00000000" w:rsidR="00000000" w:rsidRPr="00000000">
        <w:rPr>
          <w:rFonts w:ascii="Times New Roman" w:cs="Times New Roman" w:eastAsia="Times New Roman" w:hAnsi="Times New Roman"/>
          <w:sz w:val="24"/>
          <w:szCs w:val="24"/>
          <w:rtl w:val="0"/>
        </w:rPr>
        <w:t xml:space="preserve"> system has been developed in order to provide assistance in all areas of student advising. The system will allow a user to verbally communicate with an automated adviser, who will guide them through the process of picking the correct course(s).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Features:</w:t>
      </w:r>
    </w:p>
    <w:p w:rsidR="00000000" w:rsidDel="00000000" w:rsidP="00000000" w:rsidRDefault="00000000" w:rsidRPr="00000000" w14:paraId="0000002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user voices </w:t>
      </w:r>
      <w:commentRangeStart w:id="0"/>
      <w:r w:rsidDel="00000000" w:rsidR="00000000" w:rsidRPr="00000000">
        <w:rPr>
          <w:rFonts w:ascii="Times New Roman" w:cs="Times New Roman" w:eastAsia="Times New Roman" w:hAnsi="Times New Roman"/>
          <w:sz w:val="24"/>
          <w:szCs w:val="24"/>
          <w:rtl w:val="0"/>
        </w:rPr>
        <w:t xml:space="preserve">essentially tested and trained by Machine learning model and multi-user.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allow administrative views for editing and updating software.</w:t>
      </w:r>
    </w:p>
    <w:p w:rsidR="00000000" w:rsidDel="00000000" w:rsidP="00000000" w:rsidRDefault="00000000" w:rsidRPr="00000000" w14:paraId="00000022">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up to date and flexible with changing university graduation requirements and courses no longer being taught.</w:t>
      </w:r>
    </w:p>
    <w:p w:rsidR="00000000" w:rsidDel="00000000" w:rsidP="00000000" w:rsidRDefault="00000000" w:rsidRPr="00000000" w14:paraId="00000023">
      <w:pPr>
        <w:numPr>
          <w:ilvl w:val="0"/>
          <w:numId w:val="4"/>
        </w:numPr>
        <w:ind w:left="720" w:hanging="360"/>
        <w:jc w:val="both"/>
        <w:rPr>
          <w:rFonts w:ascii="Times New Roman" w:cs="Times New Roman" w:eastAsia="Times New Roman" w:hAnsi="Times New Roman"/>
          <w:sz w:val="24"/>
          <w:szCs w:val="24"/>
          <w:u w:val="none"/>
        </w:rPr>
      </w:pPr>
      <w:commentRangeStart w:id="1"/>
      <w:r w:rsidDel="00000000" w:rsidR="00000000" w:rsidRPr="00000000">
        <w:rPr>
          <w:rFonts w:ascii="Times New Roman" w:cs="Times New Roman" w:eastAsia="Times New Roman" w:hAnsi="Times New Roman"/>
          <w:sz w:val="24"/>
          <w:szCs w:val="24"/>
          <w:rtl w:val="0"/>
        </w:rPr>
        <w:t xml:space="preserve">The system will have upto date information about:</w:t>
      </w:r>
    </w:p>
    <w:p w:rsidR="00000000" w:rsidDel="00000000" w:rsidP="00000000" w:rsidRDefault="00000000" w:rsidRPr="00000000" w14:paraId="00000024">
      <w:pPr>
        <w:numPr>
          <w:ilvl w:val="1"/>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 Science departmental information:</w:t>
      </w:r>
    </w:p>
    <w:p w:rsidR="00000000" w:rsidDel="00000000" w:rsidP="00000000" w:rsidRDefault="00000000" w:rsidRPr="00000000" w14:paraId="00000025">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Campus map and direction</w:t>
      </w:r>
    </w:p>
    <w:p w:rsidR="00000000" w:rsidDel="00000000" w:rsidP="00000000" w:rsidRDefault="00000000" w:rsidRPr="00000000" w14:paraId="00000026">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 curriculum</w:t>
      </w:r>
    </w:p>
    <w:p w:rsidR="00000000" w:rsidDel="00000000" w:rsidP="00000000" w:rsidRDefault="00000000" w:rsidRPr="00000000" w14:paraId="00000027">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 calendar </w:t>
      </w:r>
    </w:p>
    <w:p w:rsidR="00000000" w:rsidDel="00000000" w:rsidP="00000000" w:rsidRDefault="00000000" w:rsidRPr="00000000" w14:paraId="00000028">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Staff extension and office hours</w:t>
      </w:r>
    </w:p>
    <w:p w:rsidR="00000000" w:rsidDel="00000000" w:rsidP="00000000" w:rsidRDefault="00000000" w:rsidRPr="00000000" w14:paraId="00000029">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Admission and application</w:t>
      </w:r>
    </w:p>
    <w:p w:rsidR="00000000" w:rsidDel="00000000" w:rsidP="00000000" w:rsidRDefault="00000000" w:rsidRPr="00000000" w14:paraId="0000002A">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Programs and Events </w:t>
      </w:r>
    </w:p>
    <w:p w:rsidR="00000000" w:rsidDel="00000000" w:rsidP="00000000" w:rsidRDefault="00000000" w:rsidRPr="00000000" w14:paraId="0000002B">
      <w:pPr>
        <w:numPr>
          <w:ilvl w:val="1"/>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services for Prospective, Current and Alumni:</w:t>
      </w:r>
    </w:p>
    <w:p w:rsidR="00000000" w:rsidDel="00000000" w:rsidP="00000000" w:rsidRDefault="00000000" w:rsidRPr="00000000" w14:paraId="0000002C">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Enrollment Records and Registration</w:t>
      </w:r>
    </w:p>
    <w:p w:rsidR="00000000" w:rsidDel="00000000" w:rsidP="00000000" w:rsidRDefault="00000000" w:rsidRPr="00000000" w14:paraId="0000002D">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Registered courses, credits for the term</w:t>
      </w:r>
    </w:p>
    <w:p w:rsidR="00000000" w:rsidDel="00000000" w:rsidP="00000000" w:rsidRDefault="00000000" w:rsidRPr="00000000" w14:paraId="0000002E">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available courses for the term.</w:t>
      </w:r>
    </w:p>
    <w:p w:rsidR="00000000" w:rsidDel="00000000" w:rsidP="00000000" w:rsidRDefault="00000000" w:rsidRPr="00000000" w14:paraId="0000002F">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GPA and grading information</w:t>
      </w:r>
    </w:p>
    <w:p w:rsidR="00000000" w:rsidDel="00000000" w:rsidP="00000000" w:rsidRDefault="00000000" w:rsidRPr="00000000" w14:paraId="00000030">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Transcript request</w:t>
      </w:r>
    </w:p>
    <w:p w:rsidR="00000000" w:rsidDel="00000000" w:rsidP="00000000" w:rsidRDefault="00000000" w:rsidRPr="00000000" w14:paraId="00000031">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catalog</w:t>
      </w:r>
    </w:p>
    <w:p w:rsidR="00000000" w:rsidDel="00000000" w:rsidP="00000000" w:rsidRDefault="00000000" w:rsidRPr="00000000" w14:paraId="00000032">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Progress (in %)</w:t>
      </w:r>
    </w:p>
    <w:p w:rsidR="00000000" w:rsidDel="00000000" w:rsidP="00000000" w:rsidRDefault="00000000" w:rsidRPr="00000000" w14:paraId="00000033">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an IT support</w:t>
      </w:r>
    </w:p>
    <w:p w:rsidR="00000000" w:rsidDel="00000000" w:rsidP="00000000" w:rsidRDefault="00000000" w:rsidRPr="00000000" w14:paraId="00000034">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appointment with Program coordinator </w:t>
      </w:r>
    </w:p>
    <w:p w:rsidR="00000000" w:rsidDel="00000000" w:rsidP="00000000" w:rsidRDefault="00000000" w:rsidRPr="00000000" w14:paraId="00000035">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feedbacks</w:t>
      </w:r>
    </w:p>
    <w:p w:rsidR="00000000" w:rsidDel="00000000" w:rsidP="00000000" w:rsidRDefault="00000000" w:rsidRPr="00000000" w14:paraId="00000036">
      <w:pPr>
        <w:numPr>
          <w:ilvl w:val="1"/>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Campus:</w:t>
      </w:r>
    </w:p>
    <w:p w:rsidR="00000000" w:rsidDel="00000000" w:rsidP="00000000" w:rsidRDefault="00000000" w:rsidRPr="00000000" w14:paraId="00000037">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to connect with other departments/operator.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Allow staff to login and manage the advising system. Such functionalities are:</w:t>
      </w:r>
    </w:p>
    <w:p w:rsidR="00000000" w:rsidDel="00000000" w:rsidP="00000000" w:rsidRDefault="00000000" w:rsidRPr="00000000" w14:paraId="00000039">
      <w:pPr>
        <w:numPr>
          <w:ilvl w:val="1"/>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Administrative privilege for editing and updating software.</w:t>
      </w:r>
    </w:p>
    <w:p w:rsidR="00000000" w:rsidDel="00000000" w:rsidP="00000000" w:rsidRDefault="00000000" w:rsidRPr="00000000" w14:paraId="0000003A">
      <w:pPr>
        <w:numPr>
          <w:ilvl w:val="1"/>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“AVAAS” web-app will have functionality:</w:t>
      </w:r>
    </w:p>
    <w:p w:rsidR="00000000" w:rsidDel="00000000" w:rsidP="00000000" w:rsidRDefault="00000000" w:rsidRPr="00000000" w14:paraId="0000003B">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Dashboard </w:t>
      </w:r>
    </w:p>
    <w:p w:rsidR="00000000" w:rsidDel="00000000" w:rsidP="00000000" w:rsidRDefault="00000000" w:rsidRPr="00000000" w14:paraId="0000003C">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Calls recording</w:t>
      </w:r>
    </w:p>
    <w:p w:rsidR="00000000" w:rsidDel="00000000" w:rsidP="00000000" w:rsidRDefault="00000000" w:rsidRPr="00000000" w14:paraId="0000003D">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Automated ticket creation for user specific unresolved requests</w:t>
      </w:r>
    </w:p>
    <w:p w:rsidR="00000000" w:rsidDel="00000000" w:rsidP="00000000" w:rsidRDefault="00000000" w:rsidRPr="00000000" w14:paraId="0000003E">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bot pitch, bot gender, language</w:t>
      </w:r>
    </w:p>
    <w:p w:rsidR="00000000" w:rsidDel="00000000" w:rsidP="00000000" w:rsidRDefault="00000000" w:rsidRPr="00000000" w14:paraId="0000003F">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menu options of AVA system.</w:t>
      </w:r>
    </w:p>
    <w:p w:rsidR="00000000" w:rsidDel="00000000" w:rsidP="00000000" w:rsidRDefault="00000000" w:rsidRPr="00000000" w14:paraId="00000040">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menu order of the bot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students to login and interact with the advising system. Such functionalities are:</w:t>
      </w:r>
    </w:p>
    <w:p w:rsidR="00000000" w:rsidDel="00000000" w:rsidP="00000000" w:rsidRDefault="00000000" w:rsidRPr="00000000" w14:paraId="00000043">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their course catalog.</w:t>
      </w:r>
    </w:p>
    <w:p w:rsidR="00000000" w:rsidDel="00000000" w:rsidP="00000000" w:rsidRDefault="00000000" w:rsidRPr="00000000" w14:paraId="00000044">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their transcript.</w:t>
      </w:r>
    </w:p>
    <w:p w:rsidR="00000000" w:rsidDel="00000000" w:rsidP="00000000" w:rsidRDefault="00000000" w:rsidRPr="00000000" w14:paraId="00000045">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available courses that can be taken.</w:t>
      </w:r>
    </w:p>
    <w:p w:rsidR="00000000" w:rsidDel="00000000" w:rsidP="00000000" w:rsidRDefault="00000000" w:rsidRPr="00000000" w14:paraId="00000046">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with an automated system that will provide feedback on any questions they have.</w:t>
      </w:r>
    </w:p>
    <w:p w:rsidR="00000000" w:rsidDel="00000000" w:rsidP="00000000" w:rsidRDefault="00000000" w:rsidRPr="00000000" w14:paraId="00000047">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be user friendly and easy to use.</w:t>
      </w:r>
    </w:p>
    <w:p w:rsidR="00000000" w:rsidDel="00000000" w:rsidP="00000000" w:rsidRDefault="00000000" w:rsidRPr="00000000" w14:paraId="00000048">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can filter the advisor system to specific:</w:t>
      </w:r>
    </w:p>
    <w:p w:rsidR="00000000" w:rsidDel="00000000" w:rsidP="00000000" w:rsidRDefault="00000000" w:rsidRPr="00000000" w14:paraId="00000049">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amounts in a given semester.</w:t>
      </w:r>
    </w:p>
    <w:p w:rsidR="00000000" w:rsidDel="00000000" w:rsidP="00000000" w:rsidRDefault="00000000" w:rsidRPr="00000000" w14:paraId="0000004A">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time/part time course loads, if an undergraduate student is partaking in 12 or more credits they are considered full-time, anything less is part-time. Anything less is part-time.</w:t>
      </w:r>
    </w:p>
    <w:p w:rsidR="00000000" w:rsidDel="00000000" w:rsidP="00000000" w:rsidRDefault="00000000" w:rsidRPr="00000000" w14:paraId="0000004B">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period of classes in the day.</w:t>
      </w:r>
    </w:p>
    <w:p w:rsidR="00000000" w:rsidDel="00000000" w:rsidP="00000000" w:rsidRDefault="00000000" w:rsidRPr="00000000" w14:paraId="0000004C">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Preferable concentrations of what courses they want.</w:t>
      </w:r>
    </w:p>
    <w:p w:rsidR="00000000" w:rsidDel="00000000" w:rsidP="00000000" w:rsidRDefault="00000000" w:rsidRPr="00000000" w14:paraId="0000004D">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system to calculate the current GPA of students, and the GPA they would have after the completion of following semesters courses. If GPA is low, the advising system will notify students about possible academic probation.</w:t>
      </w:r>
    </w:p>
    <w:p w:rsidR="00000000" w:rsidDel="00000000" w:rsidP="00000000" w:rsidRDefault="00000000" w:rsidRPr="00000000" w14:paraId="0000004E">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be able to generate multiple courses the user can pick from and the amount of courses they would need in order for the student to graduate on time.</w:t>
      </w:r>
    </w:p>
    <w:p w:rsidR="00000000" w:rsidDel="00000000" w:rsidP="00000000" w:rsidRDefault="00000000" w:rsidRPr="00000000" w14:paraId="0000004F">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can give different instructor choices for the classes that are offered during the semester of the students choice. It will display the names of each professor that will be teaching the course, so if a student has taken/likes that professor then they can choose that course.</w:t>
      </w:r>
    </w:p>
    <w:p w:rsidR="00000000" w:rsidDel="00000000" w:rsidP="00000000" w:rsidRDefault="00000000" w:rsidRPr="00000000" w14:paraId="00000050">
      <w:pPr>
        <w:numPr>
          <w:ilvl w:val="0"/>
          <w:numId w:val="4"/>
        </w:numPr>
        <w:ind w:left="720" w:hanging="360"/>
        <w:jc w:val="both"/>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Administrative alerts: Departmental and scheduled alerts eg. staff to meet virtually due to covid, ongoing fire investigation, scheduled IT outage for the department etc.</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Characteristics:</w:t>
      </w:r>
    </w:p>
    <w:p w:rsidR="00000000" w:rsidDel="00000000" w:rsidP="00000000" w:rsidRDefault="00000000" w:rsidRPr="00000000" w14:paraId="0000005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w:t>
      </w:r>
    </w:p>
    <w:p w:rsidR="00000000" w:rsidDel="00000000" w:rsidP="00000000" w:rsidRDefault="00000000" w:rsidRPr="00000000" w14:paraId="00000055">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typical undergraduate student is between 18-23 years of age, although there are cases where some will be outside of said range.</w:t>
      </w:r>
    </w:p>
    <w:p w:rsidR="00000000" w:rsidDel="00000000" w:rsidP="00000000" w:rsidRDefault="00000000" w:rsidRPr="00000000" w14:paraId="00000056">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 level is undergraduate. </w:t>
      </w:r>
    </w:p>
    <w:p w:rsidR="00000000" w:rsidDel="00000000" w:rsidP="00000000" w:rsidRDefault="00000000" w:rsidRPr="00000000" w14:paraId="00000057">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undergraduates using the system are majored and/or minored in the Computer Science and Information Technology (CSIT) Department.</w:t>
      </w:r>
    </w:p>
    <w:p w:rsidR="00000000" w:rsidDel="00000000" w:rsidP="00000000" w:rsidRDefault="00000000" w:rsidRPr="00000000" w14:paraId="0000005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School Administration</w:t>
      </w:r>
    </w:p>
    <w:p w:rsidR="00000000" w:rsidDel="00000000" w:rsidP="00000000" w:rsidRDefault="00000000" w:rsidRPr="00000000" w14:paraId="00000059">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Presidents, Deans, Chairmen, Registrar, Professors, </w:t>
      </w:r>
      <w:commentRangeStart w:id="4"/>
      <w:commentRangeStart w:id="5"/>
      <w:commentRangeStart w:id="6"/>
      <w:r w:rsidDel="00000000" w:rsidR="00000000" w:rsidRPr="00000000">
        <w:rPr>
          <w:rFonts w:ascii="Times New Roman" w:cs="Times New Roman" w:eastAsia="Times New Roman" w:hAnsi="Times New Roman"/>
          <w:sz w:val="24"/>
          <w:szCs w:val="24"/>
          <w:rtl w:val="0"/>
        </w:rPr>
        <w:t xml:space="preserve">IT department, other staff and department: Health and Safety, Campus police and emergency administration.</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A">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the privileges to add/update any courses or students that need to be modified in the system.</w:t>
      </w:r>
    </w:p>
    <w:p w:rsidR="00000000" w:rsidDel="00000000" w:rsidP="00000000" w:rsidRDefault="00000000" w:rsidRPr="00000000" w14:paraId="0000005B">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view any information that the system </w:t>
      </w:r>
      <w:r w:rsidDel="00000000" w:rsidR="00000000" w:rsidRPr="00000000">
        <w:rPr>
          <w:rFonts w:ascii="Times New Roman" w:cs="Times New Roman" w:eastAsia="Times New Roman" w:hAnsi="Times New Roman"/>
          <w:sz w:val="24"/>
          <w:szCs w:val="24"/>
          <w:rtl w:val="0"/>
        </w:rPr>
        <w:t xml:space="preserve">advises</w:t>
      </w:r>
      <w:r w:rsidDel="00000000" w:rsidR="00000000" w:rsidRPr="00000000">
        <w:rPr>
          <w:rFonts w:ascii="Times New Roman" w:cs="Times New Roman" w:eastAsia="Times New Roman" w:hAnsi="Times New Roman"/>
          <w:sz w:val="24"/>
          <w:szCs w:val="24"/>
          <w:rtl w:val="0"/>
        </w:rPr>
        <w:t xml:space="preserve"> to a student.</w:t>
      </w:r>
    </w:p>
    <w:p w:rsidR="00000000" w:rsidDel="00000000" w:rsidP="00000000" w:rsidRDefault="00000000" w:rsidRPr="00000000" w14:paraId="0000005C">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Bypass course size limits for students who require an already full class for graduation.</w:t>
      </w:r>
    </w:p>
    <w:p w:rsidR="00000000" w:rsidDel="00000000" w:rsidP="00000000" w:rsidRDefault="00000000" w:rsidRPr="00000000" w14:paraId="0000005D">
      <w:pPr>
        <w:numPr>
          <w:ilvl w:val="0"/>
          <w:numId w:val="1"/>
        </w:numPr>
        <w:ind w:left="720" w:hanging="360"/>
        <w:jc w:val="both"/>
        <w:rPr>
          <w:del w:author="Daniel Ferdetta" w:id="0" w:date="2022-10-10T00:02:03Z"/>
          <w:rFonts w:ascii="Times New Roman" w:cs="Times New Roman" w:eastAsia="Times New Roman" w:hAnsi="Times New Roman"/>
          <w:sz w:val="24"/>
          <w:szCs w:val="24"/>
          <w:u w:val="none"/>
        </w:rPr>
      </w:pPr>
      <w:del w:author="Daniel Ferdetta" w:id="0" w:date="2022-10-10T00:02:03Z">
        <w:r w:rsidDel="00000000" w:rsidR="00000000" w:rsidRPr="00000000">
          <w:rPr>
            <w:rFonts w:ascii="Times New Roman" w:cs="Times New Roman" w:eastAsia="Times New Roman" w:hAnsi="Times New Roman"/>
            <w:sz w:val="24"/>
            <w:szCs w:val="24"/>
            <w:rtl w:val="0"/>
          </w:rPr>
          <w:delText xml:space="preserve">Registrar</w:delText>
        </w:r>
      </w:del>
    </w:p>
    <w:p w:rsidR="00000000" w:rsidDel="00000000" w:rsidP="00000000" w:rsidRDefault="00000000" w:rsidRPr="00000000" w14:paraId="0000005E">
      <w:pPr>
        <w:numPr>
          <w:ilvl w:val="1"/>
          <w:numId w:val="1"/>
        </w:numPr>
        <w:ind w:left="1440" w:hanging="360"/>
        <w:jc w:val="both"/>
        <w:rPr>
          <w:del w:author="Daniel Ferdetta" w:id="0" w:date="2022-10-10T00:02:03Z"/>
          <w:rFonts w:ascii="Times New Roman" w:cs="Times New Roman" w:eastAsia="Times New Roman" w:hAnsi="Times New Roman"/>
          <w:sz w:val="24"/>
          <w:szCs w:val="24"/>
          <w:u w:val="none"/>
        </w:rPr>
      </w:pPr>
      <w:del w:author="Daniel Ferdetta" w:id="0" w:date="2022-10-10T00:02:03Z">
        <w:r w:rsidDel="00000000" w:rsidR="00000000" w:rsidRPr="00000000">
          <w:rPr>
            <w:rFonts w:ascii="Times New Roman" w:cs="Times New Roman" w:eastAsia="Times New Roman" w:hAnsi="Times New Roman"/>
            <w:sz w:val="24"/>
            <w:szCs w:val="24"/>
            <w:rtl w:val="0"/>
          </w:rPr>
          <w:delText xml:space="preserve">Anyone who works for Registrar </w:delText>
        </w:r>
      </w:del>
    </w:p>
    <w:p w:rsidR="00000000" w:rsidDel="00000000" w:rsidP="00000000" w:rsidRDefault="00000000" w:rsidRPr="00000000" w14:paraId="0000005F">
      <w:pPr>
        <w:numPr>
          <w:ilvl w:val="0"/>
          <w:numId w:val="1"/>
        </w:numPr>
        <w:ind w:left="720" w:hanging="360"/>
        <w:jc w:val="both"/>
        <w:rPr>
          <w:rFonts w:ascii="Times New Roman" w:cs="Times New Roman" w:eastAsia="Times New Roman" w:hAnsi="Times New Roman"/>
          <w:sz w:val="24"/>
          <w:szCs w:val="24"/>
          <w:u w:val="none"/>
          <w:rPrChange w:author="Daniel Ferdetta" w:id="1" w:date="2022-10-10T00:02:03Z">
            <w:rPr>
              <w:rFonts w:ascii="Times New Roman" w:cs="Times New Roman" w:eastAsia="Times New Roman" w:hAnsi="Times New Roman"/>
              <w:sz w:val="24"/>
              <w:szCs w:val="24"/>
              <w:u w:val="none"/>
            </w:rPr>
          </w:rPrChange>
        </w:rPr>
        <w:pPrChange w:author="Daniel Ferdetta" w:id="0" w:date="2022-10-10T00:02:03Z">
          <w:pPr>
            <w:numPr>
              <w:ilvl w:val="1"/>
              <w:numId w:val="1"/>
            </w:numPr>
            <w:ind w:left="1440" w:hanging="360"/>
            <w:jc w:val="both"/>
          </w:pPr>
        </w:pPrChange>
      </w:pPr>
      <w:del w:author="Daniel Ferdetta" w:id="0" w:date="2022-10-10T00:02:03Z">
        <w:r w:rsidDel="00000000" w:rsidR="00000000" w:rsidRPr="00000000">
          <w:rPr>
            <w:rFonts w:ascii="Times New Roman" w:cs="Times New Roman" w:eastAsia="Times New Roman" w:hAnsi="Times New Roman"/>
            <w:sz w:val="24"/>
            <w:szCs w:val="24"/>
            <w:rtl w:val="0"/>
          </w:rPr>
          <w:delText xml:space="preserve">Has the privileges to see all courses in the system and update/edit any of the courses.</w:delText>
        </w:r>
      </w:del>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w:t>
      </w:r>
    </w:p>
    <w:p w:rsidR="00000000" w:rsidDel="00000000" w:rsidP="00000000" w:rsidRDefault="00000000" w:rsidRPr="00000000" w14:paraId="0000006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tools: system will be built using Python, HTML, CSS, Bootstrap, JavaScript, Sqlite, and Flask.</w:t>
      </w:r>
    </w:p>
    <w:p w:rsidR="00000000" w:rsidDel="00000000" w:rsidP="00000000" w:rsidRDefault="00000000" w:rsidRPr="00000000" w14:paraId="0000006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developers are limited in terms of the level of security of the system; The developers can implement hashing for the passwords and disconnect user sessions when trying to go back after logging out.</w:t>
      </w:r>
    </w:p>
    <w:p w:rsidR="00000000" w:rsidDel="00000000" w:rsidP="00000000" w:rsidRDefault="00000000" w:rsidRPr="00000000" w14:paraId="0000006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developers will follow school regulatory procedures for the system.</w:t>
      </w:r>
    </w:p>
    <w:p w:rsidR="00000000" w:rsidDel="00000000" w:rsidP="00000000" w:rsidRDefault="00000000" w:rsidRPr="00000000" w14:paraId="00000064">
      <w:pPr>
        <w:numPr>
          <w:ilvl w:val="0"/>
          <w:numId w:val="3"/>
        </w:numPr>
        <w:ind w:left="720" w:hanging="360"/>
        <w:jc w:val="both"/>
        <w:rPr>
          <w:rFonts w:ascii="Times New Roman" w:cs="Times New Roman" w:eastAsia="Times New Roman" w:hAnsi="Times New Roman"/>
          <w:sz w:val="24"/>
          <w:szCs w:val="24"/>
        </w:rPr>
      </w:pPr>
      <w:commentRangeStart w:id="7"/>
      <w:r w:rsidDel="00000000" w:rsidR="00000000" w:rsidRPr="00000000">
        <w:rPr>
          <w:rFonts w:ascii="Times New Roman" w:cs="Times New Roman" w:eastAsia="Times New Roman" w:hAnsi="Times New Roman"/>
          <w:sz w:val="24"/>
          <w:szCs w:val="24"/>
          <w:rtl w:val="0"/>
        </w:rPr>
        <w:t xml:space="preserve">Hardware constraint: concurrently maximum 40 users to use the Advising system to search, update, modify student profile at University.</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and Dependencies:  </w:t>
      </w:r>
    </w:p>
    <w:p w:rsidR="00000000" w:rsidDel="00000000" w:rsidP="00000000" w:rsidRDefault="00000000" w:rsidRPr="00000000" w14:paraId="0000006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developers have access to the university's database. </w:t>
      </w:r>
    </w:p>
    <w:p w:rsidR="00000000" w:rsidDel="00000000" w:rsidP="00000000" w:rsidRDefault="00000000" w:rsidRPr="00000000" w14:paraId="0000006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development team all have access to the system’s code. </w:t>
      </w:r>
    </w:p>
    <w:p w:rsidR="00000000" w:rsidDel="00000000" w:rsidP="00000000" w:rsidRDefault="00000000" w:rsidRPr="00000000" w14:paraId="0000006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has a reliable server or system to be installed on. </w:t>
      </w:r>
    </w:p>
    <w:p w:rsidR="00000000" w:rsidDel="00000000" w:rsidP="00000000" w:rsidRDefault="00000000" w:rsidRPr="00000000" w14:paraId="0000006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in the original requirements may occur.</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after="120" w:before="120" w:line="240" w:lineRule="auto"/>
        <w:jc w:val="both"/>
        <w:rPr>
          <w:rFonts w:ascii="Times New Roman" w:cs="Times New Roman" w:eastAsia="Times New Roman" w:hAnsi="Times New Roman"/>
          <w:color w:val="2e74b5"/>
          <w:sz w:val="24"/>
          <w:szCs w:val="24"/>
        </w:rPr>
      </w:pPr>
      <w:bookmarkStart w:colFirst="0" w:colLast="0" w:name="_lnxbz9" w:id="0"/>
      <w:bookmarkEnd w:id="0"/>
      <w:r w:rsidDel="00000000" w:rsidR="00000000" w:rsidRPr="00000000">
        <w:rPr>
          <w:rtl w:val="0"/>
        </w:rPr>
      </w:r>
    </w:p>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24"/>
          <w:szCs w:val="24"/>
        </w:rPr>
      </w:pPr>
      <w:bookmarkStart w:colFirst="0" w:colLast="0" w:name="_35nkun2" w:id="1"/>
      <w:bookmarkEnd w:id="1"/>
      <w:r w:rsidDel="00000000" w:rsidR="00000000" w:rsidRPr="00000000">
        <w:rPr>
          <w:rtl w:val="0"/>
        </w:rPr>
      </w:r>
    </w:p>
    <w:p w:rsidR="00000000" w:rsidDel="00000000" w:rsidP="00000000" w:rsidRDefault="00000000" w:rsidRPr="00000000" w14:paraId="00000071">
      <w:pPr>
        <w:pStyle w:val="Heading2"/>
        <w:keepLines w:val="0"/>
        <w:widowControl w:val="0"/>
        <w:spacing w:after="6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851" cy="4586288"/>
            <wp:effectExtent b="0" l="0" r="0" t="0"/>
            <wp:docPr id="1" name="image1.png"/>
            <a:graphic>
              <a:graphicData uri="http://schemas.openxmlformats.org/drawingml/2006/picture">
                <pic:pic>
                  <pic:nvPicPr>
                    <pic:cNvPr id="0" name="image1.png"/>
                    <pic:cNvPicPr preferRelativeResize="0"/>
                  </pic:nvPicPr>
                  <pic:blipFill>
                    <a:blip r:embed="rId7"/>
                    <a:srcRect b="3988" l="22035" r="21773" t="0"/>
                    <a:stretch>
                      <a:fillRect/>
                    </a:stretch>
                  </pic:blipFill>
                  <pic:spPr>
                    <a:xfrm>
                      <a:off x="0" y="0"/>
                      <a:ext cx="4800851"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mit Mistry" w:id="3" w:date="2022-10-10T01:07:06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umit Mistry" w:id="2" w:date="2022-10-10T05:39:21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umit Mistry" w:id="7" w:date="2022-10-10T01:06:15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umit Mistry" w:id="0" w:date="2022-10-10T05:38:59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umit Mistry" w:id="4" w:date="2022-10-10T01:06:24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niel Ferdetta" w:id="5" w:date="2022-10-10T01:09:55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these really need access given that it's going to be for course-related matters. IT maybe, but seems a bit out of IT's wheelhouse.</w:t>
      </w:r>
    </w:p>
  </w:comment>
  <w:comment w:author="Sumit Mistry" w:id="6" w:date="2022-10-10T05:43:17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right, it will be a bit out of topic.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guess to develop a better system, it should be a cross functional where user can inter connect one to another department easily for their needs.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Undergrad student might ask IT for how to install office in local laptop...</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lets keep it for now..</w:t>
      </w:r>
    </w:p>
  </w:comment>
  <w:comment w:author="Sumit Mistry" w:id="1" w:date="2022-10-10T05:39:07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